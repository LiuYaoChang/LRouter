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23" w:rsidRDefault="005F3BD9">
      <w:pPr>
        <w:jc w:val="center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委托机器人操作协议</w:t>
      </w:r>
    </w:p>
    <w:p w:rsidR="00855723" w:rsidDel="005F3BD9" w:rsidRDefault="00855723">
      <w:pPr>
        <w:jc w:val="center"/>
        <w:rPr>
          <w:del w:id="0" w:author="沈 体阳" w:date="2019-10-29T13:53:00Z"/>
          <w:rFonts w:asciiTheme="minorEastAsia" w:hAnsiTheme="minorEastAsia" w:cstheme="minorEastAsia"/>
          <w:sz w:val="24"/>
        </w:rPr>
      </w:pPr>
      <w:bookmarkStart w:id="1" w:name="_GoBack"/>
      <w:bookmarkEnd w:id="1"/>
    </w:p>
    <w:p w:rsidR="00855723" w:rsidDel="005F3BD9" w:rsidRDefault="00855723">
      <w:pPr>
        <w:jc w:val="center"/>
        <w:rPr>
          <w:del w:id="2" w:author="沈 体阳" w:date="2019-10-29T13:53:00Z"/>
          <w:rFonts w:asciiTheme="minorEastAsia" w:hAnsiTheme="minorEastAsia" w:cstheme="minorEastAsia" w:hint="eastAsia"/>
          <w:sz w:val="24"/>
        </w:rPr>
      </w:pPr>
    </w:p>
    <w:p w:rsidR="00855723" w:rsidDel="005F3BD9" w:rsidRDefault="005F3BD9">
      <w:pPr>
        <w:rPr>
          <w:del w:id="3" w:author="沈 体阳" w:date="2019-10-29T13:53:00Z"/>
          <w:rFonts w:asciiTheme="minorEastAsia" w:hAnsiTheme="minorEastAsia" w:cstheme="minorEastAsia"/>
          <w:sz w:val="24"/>
        </w:rPr>
      </w:pPr>
      <w:del w:id="4" w:author="沈 体阳" w:date="2019-10-29T13:53:00Z">
        <w:r w:rsidDel="005F3BD9">
          <w:rPr>
            <w:rFonts w:asciiTheme="minorEastAsia" w:hAnsiTheme="minorEastAsia" w:cstheme="minorEastAsia" w:hint="eastAsia"/>
            <w:sz w:val="24"/>
          </w:rPr>
          <w:delText>委托方：</w:delText>
        </w:r>
        <w:r w:rsidDel="005F3BD9">
          <w:rPr>
            <w:rFonts w:asciiTheme="minorEastAsia" w:hAnsiTheme="minorEastAsia" w:cstheme="minorEastAsia" w:hint="eastAsia"/>
            <w:sz w:val="24"/>
          </w:rPr>
          <w:delText xml:space="preserve">                    </w:delText>
        </w:r>
        <w:r w:rsidDel="005F3BD9">
          <w:rPr>
            <w:rFonts w:asciiTheme="minorEastAsia" w:hAnsiTheme="minorEastAsia" w:cstheme="minorEastAsia" w:hint="eastAsia"/>
            <w:sz w:val="24"/>
          </w:rPr>
          <w:delText>（以下简称</w:delText>
        </w:r>
        <w:r w:rsidDel="005F3BD9">
          <w:rPr>
            <w:rFonts w:asciiTheme="minorEastAsia" w:hAnsiTheme="minorEastAsia" w:cstheme="minorEastAsia" w:hint="eastAsia"/>
            <w:sz w:val="24"/>
          </w:rPr>
          <w:delText>"</w:delText>
        </w:r>
        <w:r w:rsidDel="005F3BD9">
          <w:rPr>
            <w:rFonts w:asciiTheme="minorEastAsia" w:hAnsiTheme="minorEastAsia" w:cstheme="minorEastAsia" w:hint="eastAsia"/>
            <w:sz w:val="24"/>
          </w:rPr>
          <w:delText>委托方</w:delText>
        </w:r>
        <w:r w:rsidDel="005F3BD9">
          <w:rPr>
            <w:rFonts w:asciiTheme="minorEastAsia" w:hAnsiTheme="minorEastAsia" w:cstheme="minorEastAsia" w:hint="eastAsia"/>
            <w:sz w:val="24"/>
          </w:rPr>
          <w:delText>"</w:delText>
        </w:r>
        <w:r w:rsidDel="005F3BD9">
          <w:rPr>
            <w:rFonts w:asciiTheme="minorEastAsia" w:hAnsiTheme="minorEastAsia" w:cstheme="minorEastAsia" w:hint="eastAsia"/>
            <w:sz w:val="24"/>
          </w:rPr>
          <w:delText>）</w:delText>
        </w:r>
      </w:del>
    </w:p>
    <w:p w:rsidR="00855723" w:rsidDel="005F3BD9" w:rsidRDefault="00855723">
      <w:pPr>
        <w:rPr>
          <w:del w:id="5" w:author="沈 体阳" w:date="2019-10-29T13:53:00Z"/>
          <w:rFonts w:asciiTheme="minorEastAsia" w:hAnsiTheme="minorEastAsia" w:cstheme="minorEastAsia"/>
          <w:sz w:val="24"/>
        </w:rPr>
      </w:pPr>
    </w:p>
    <w:p w:rsidR="00855723" w:rsidDel="005F3BD9" w:rsidRDefault="005F3BD9">
      <w:pPr>
        <w:rPr>
          <w:del w:id="6" w:author="沈 体阳" w:date="2019-10-29T13:53:00Z"/>
          <w:rFonts w:asciiTheme="minorEastAsia" w:hAnsiTheme="minorEastAsia" w:cstheme="minorEastAsia"/>
          <w:sz w:val="24"/>
        </w:rPr>
      </w:pPr>
      <w:del w:id="7" w:author="沈 体阳" w:date="2019-10-29T13:53:00Z">
        <w:r w:rsidDel="005F3BD9">
          <w:rPr>
            <w:rFonts w:asciiTheme="minorEastAsia" w:hAnsiTheme="minorEastAsia" w:cstheme="minorEastAsia" w:hint="eastAsia"/>
            <w:sz w:val="24"/>
          </w:rPr>
          <w:delText>受托方：智能确认机器人</w:delText>
        </w:r>
        <w:r w:rsidDel="005F3BD9">
          <w:rPr>
            <w:rFonts w:asciiTheme="minorEastAsia" w:hAnsiTheme="minorEastAsia" w:cstheme="minorEastAsia" w:hint="eastAsia"/>
            <w:sz w:val="24"/>
          </w:rPr>
          <w:delText xml:space="preserve">       </w:delText>
        </w:r>
        <w:r w:rsidDel="005F3BD9">
          <w:rPr>
            <w:rFonts w:asciiTheme="minorEastAsia" w:hAnsiTheme="minorEastAsia" w:cstheme="minorEastAsia" w:hint="eastAsia"/>
            <w:sz w:val="24"/>
          </w:rPr>
          <w:delText>（以下简称</w:delText>
        </w:r>
        <w:r w:rsidDel="005F3BD9">
          <w:rPr>
            <w:rFonts w:asciiTheme="minorEastAsia" w:hAnsiTheme="minorEastAsia" w:cstheme="minorEastAsia" w:hint="eastAsia"/>
            <w:sz w:val="24"/>
          </w:rPr>
          <w:delText>"</w:delText>
        </w:r>
        <w:r w:rsidDel="005F3BD9">
          <w:rPr>
            <w:rFonts w:asciiTheme="minorEastAsia" w:hAnsiTheme="minorEastAsia" w:cstheme="minorEastAsia" w:hint="eastAsia"/>
            <w:sz w:val="24"/>
          </w:rPr>
          <w:delText>机器人</w:delText>
        </w:r>
        <w:r w:rsidDel="005F3BD9">
          <w:rPr>
            <w:rFonts w:asciiTheme="minorEastAsia" w:hAnsiTheme="minorEastAsia" w:cstheme="minorEastAsia" w:hint="eastAsia"/>
            <w:sz w:val="24"/>
          </w:rPr>
          <w:delText>"</w:delText>
        </w:r>
        <w:r w:rsidDel="005F3BD9">
          <w:rPr>
            <w:rFonts w:asciiTheme="minorEastAsia" w:hAnsiTheme="minorEastAsia" w:cstheme="minorEastAsia" w:hint="eastAsia"/>
            <w:sz w:val="24"/>
          </w:rPr>
          <w:delText>）</w:delText>
        </w:r>
      </w:del>
    </w:p>
    <w:p w:rsidR="00855723" w:rsidDel="005F3BD9" w:rsidRDefault="00855723">
      <w:pPr>
        <w:rPr>
          <w:del w:id="8" w:author="沈 体阳" w:date="2019-10-29T13:53:00Z"/>
          <w:rFonts w:asciiTheme="minorEastAsia" w:hAnsiTheme="minorEastAsia" w:cstheme="minorEastAsia"/>
          <w:sz w:val="24"/>
        </w:rPr>
      </w:pPr>
    </w:p>
    <w:p w:rsidR="00855723" w:rsidDel="005F3BD9" w:rsidRDefault="005F3BD9">
      <w:pPr>
        <w:rPr>
          <w:del w:id="9" w:author="沈 体阳" w:date="2019-10-29T13:53:00Z"/>
          <w:rFonts w:asciiTheme="minorEastAsia" w:hAnsiTheme="minorEastAsia" w:cstheme="minorEastAsia"/>
          <w:sz w:val="24"/>
        </w:rPr>
      </w:pPr>
      <w:del w:id="10" w:author="沈 体阳" w:date="2019-10-29T13:53:00Z">
        <w:r w:rsidDel="005F3BD9">
          <w:rPr>
            <w:rFonts w:asciiTheme="minorEastAsia" w:hAnsiTheme="minorEastAsia" w:cstheme="minorEastAsia" w:hint="eastAsia"/>
            <w:sz w:val="24"/>
          </w:rPr>
          <w:delText>平台方：深圳市万事富科技有限公司（以下简称</w:delText>
        </w:r>
        <w:r w:rsidDel="005F3BD9">
          <w:rPr>
            <w:rFonts w:asciiTheme="minorEastAsia" w:hAnsiTheme="minorEastAsia" w:cstheme="minorEastAsia" w:hint="eastAsia"/>
            <w:sz w:val="24"/>
          </w:rPr>
          <w:delText>"</w:delText>
        </w:r>
        <w:r w:rsidDel="005F3BD9">
          <w:rPr>
            <w:rFonts w:asciiTheme="minorEastAsia" w:hAnsiTheme="minorEastAsia" w:cstheme="minorEastAsia" w:hint="eastAsia"/>
            <w:sz w:val="24"/>
          </w:rPr>
          <w:delText>找靓机</w:delText>
        </w:r>
        <w:r w:rsidDel="005F3BD9">
          <w:rPr>
            <w:rFonts w:asciiTheme="minorEastAsia" w:hAnsiTheme="minorEastAsia" w:cstheme="minorEastAsia" w:hint="eastAsia"/>
            <w:sz w:val="24"/>
          </w:rPr>
          <w:delText>"</w:delText>
        </w:r>
        <w:r w:rsidDel="005F3BD9">
          <w:rPr>
            <w:rFonts w:asciiTheme="minorEastAsia" w:hAnsiTheme="minorEastAsia" w:cstheme="minorEastAsia" w:hint="eastAsia"/>
            <w:sz w:val="24"/>
          </w:rPr>
          <w:delText>）</w:delText>
        </w:r>
      </w:del>
    </w:p>
    <w:p w:rsidR="00855723" w:rsidRDefault="00855723">
      <w:pPr>
        <w:rPr>
          <w:rFonts w:asciiTheme="minorEastAsia" w:hAnsiTheme="minorEastAsia" w:cstheme="minorEastAsia"/>
          <w:sz w:val="24"/>
        </w:rPr>
      </w:pPr>
    </w:p>
    <w:p w:rsidR="00855723" w:rsidRDefault="005F3BD9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鉴于委托方为</w:t>
      </w:r>
      <w:proofErr w:type="gramStart"/>
      <w:r>
        <w:rPr>
          <w:rFonts w:asciiTheme="minorEastAsia" w:hAnsiTheme="minorEastAsia" w:cstheme="minorEastAsia" w:hint="eastAsia"/>
          <w:sz w:val="24"/>
        </w:rPr>
        <w:t>找靓机</w:t>
      </w:r>
      <w:proofErr w:type="gramEnd"/>
      <w:r>
        <w:rPr>
          <w:rFonts w:asciiTheme="minorEastAsia" w:hAnsiTheme="minorEastAsia" w:cstheme="minorEastAsia" w:hint="eastAsia"/>
          <w:sz w:val="24"/>
        </w:rPr>
        <w:t>平台的商户，为最大限度优化商户的运营效率，增加客户的购物体验，</w:t>
      </w:r>
      <w:proofErr w:type="gramStart"/>
      <w:r>
        <w:rPr>
          <w:rFonts w:asciiTheme="minorEastAsia" w:hAnsiTheme="minorEastAsia" w:cstheme="minorEastAsia" w:hint="eastAsia"/>
          <w:sz w:val="24"/>
        </w:rPr>
        <w:t>找靓</w:t>
      </w:r>
      <w:proofErr w:type="gramEnd"/>
      <w:r>
        <w:rPr>
          <w:rFonts w:asciiTheme="minorEastAsia" w:hAnsiTheme="minorEastAsia" w:cstheme="minorEastAsia" w:hint="eastAsia"/>
          <w:sz w:val="24"/>
        </w:rPr>
        <w:t>机平台为商户提供了“智能确认机器人”的服务：</w:t>
      </w:r>
    </w:p>
    <w:p w:rsidR="00855723" w:rsidRDefault="005F3BD9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上架售卖自动确认功能；</w:t>
      </w:r>
    </w:p>
    <w:p w:rsidR="00855723" w:rsidRDefault="005F3BD9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发货自动确认功能；</w:t>
      </w:r>
    </w:p>
    <w:p w:rsidR="00855723" w:rsidRDefault="005F3BD9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客户申请退货自动确认功能；</w:t>
      </w:r>
    </w:p>
    <w:p w:rsidR="00855723" w:rsidRDefault="005F3BD9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客户申请售后维修自动确认功能。</w:t>
      </w:r>
    </w:p>
    <w:p w:rsidR="00855723" w:rsidRDefault="005F3BD9"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委托方签署该协议后，智能确认机器人有权对于授权后的上架、发货、退货、售后</w:t>
      </w:r>
      <w:r>
        <w:rPr>
          <w:rFonts w:asciiTheme="minorEastAsia" w:hAnsiTheme="minorEastAsia" w:cstheme="minorEastAsia" w:hint="eastAsia"/>
          <w:color w:val="FF0000"/>
          <w:sz w:val="24"/>
        </w:rPr>
        <w:t>等业务场景在符合应答条件的情况下代替委托方自动确认</w:t>
      </w:r>
      <w:r>
        <w:rPr>
          <w:rFonts w:asciiTheme="minorEastAsia" w:hAnsiTheme="minorEastAsia" w:cstheme="minorEastAsia" w:hint="eastAsia"/>
          <w:sz w:val="24"/>
        </w:rPr>
        <w:t>，但委托方仍然保留手动操作下架、修改价格、终止发货、拒绝退货售后的权限。</w:t>
      </w:r>
    </w:p>
    <w:p w:rsidR="00855723" w:rsidRDefault="005F3BD9"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委托方不得违反《找靓机平台服务协议》的规定，违规操作，如有此种情况，平台方保留终止合作的权利。</w:t>
      </w:r>
    </w:p>
    <w:p w:rsidR="00855723" w:rsidRDefault="005F3BD9"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平台方有权根据运营情况修改此委托协议但需要经过委托方的同意，如双方不能达成一致意见，均有权利终止协议。</w:t>
      </w:r>
    </w:p>
    <w:p w:rsidR="00855723" w:rsidRDefault="005F3BD9"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该委托协议是《找靓机平台服务协议》的补充，并不能单独生效，其有效时间与《找靓机平台服务协议》保持一致。</w:t>
      </w:r>
    </w:p>
    <w:p w:rsidR="00855723" w:rsidRDefault="005F3BD9">
      <w:pPr>
        <w:spacing w:line="360" w:lineRule="auto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该委托协议的</w:t>
      </w:r>
      <w:r>
        <w:rPr>
          <w:rFonts w:asciiTheme="minorEastAsia" w:hAnsiTheme="minorEastAsia" w:cstheme="minorEastAsia" w:hint="eastAsia"/>
          <w:sz w:val="24"/>
        </w:rPr>
        <w:t>最终解释权利归</w:t>
      </w:r>
      <w:proofErr w:type="gramStart"/>
      <w:r>
        <w:rPr>
          <w:rFonts w:asciiTheme="minorEastAsia" w:hAnsiTheme="minorEastAsia" w:cstheme="minorEastAsia" w:hint="eastAsia"/>
          <w:sz w:val="24"/>
        </w:rPr>
        <w:t>找靓机</w:t>
      </w:r>
      <w:proofErr w:type="gramEnd"/>
      <w:r>
        <w:rPr>
          <w:rFonts w:asciiTheme="minorEastAsia" w:hAnsiTheme="minorEastAsia" w:cstheme="minorEastAsia" w:hint="eastAsia"/>
          <w:sz w:val="24"/>
        </w:rPr>
        <w:t>平台所有。</w:t>
      </w:r>
    </w:p>
    <w:sectPr w:rsidR="0085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44BC8B"/>
    <w:multiLevelType w:val="singleLevel"/>
    <w:tmpl w:val="8C44BC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沈 体阳">
    <w15:presenceInfo w15:providerId="Windows Live" w15:userId="caf1e9ef656463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3E9"/>
    <w:rsid w:val="00262CBF"/>
    <w:rsid w:val="004E35A8"/>
    <w:rsid w:val="005F3BD9"/>
    <w:rsid w:val="00770BD4"/>
    <w:rsid w:val="007E3FFA"/>
    <w:rsid w:val="008033E9"/>
    <w:rsid w:val="00831244"/>
    <w:rsid w:val="00855723"/>
    <w:rsid w:val="00965535"/>
    <w:rsid w:val="00BB1319"/>
    <w:rsid w:val="00E253FA"/>
    <w:rsid w:val="055A293F"/>
    <w:rsid w:val="19D67DE3"/>
    <w:rsid w:val="1A1A63AF"/>
    <w:rsid w:val="1E8C656E"/>
    <w:rsid w:val="37DC7CBA"/>
    <w:rsid w:val="46C345F4"/>
    <w:rsid w:val="5E480792"/>
    <w:rsid w:val="64E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9AB92"/>
  <w15:docId w15:val="{2FE850EE-386A-46ED-9A01-C8AA8607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link w:val="a6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subject"/>
    <w:basedOn w:val="a3"/>
    <w:next w:val="a3"/>
    <w:link w:val="a8"/>
    <w:rPr>
      <w:b/>
      <w:bCs/>
    </w:rPr>
  </w:style>
  <w:style w:type="character" w:styleId="a9">
    <w:name w:val="annotation reference"/>
    <w:basedOn w:val="a0"/>
    <w:rPr>
      <w:sz w:val="16"/>
      <w:szCs w:val="16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</w:rPr>
  </w:style>
  <w:style w:type="character" w:customStyle="1" w:styleId="a8">
    <w:name w:val="批注主题 字符"/>
    <w:basedOn w:val="a4"/>
    <w:link w:val="a7"/>
    <w:rPr>
      <w:rFonts w:asciiTheme="minorHAnsi" w:eastAsiaTheme="minorEastAsia" w:hAnsiTheme="minorHAnsi" w:cstheme="minorBidi"/>
      <w:b/>
      <w:bCs/>
      <w:kern w:val="2"/>
    </w:rPr>
  </w:style>
  <w:style w:type="character" w:customStyle="1" w:styleId="a6">
    <w:name w:val="批注框文本 字符"/>
    <w:basedOn w:val="a0"/>
    <w:link w:val="a5"/>
    <w:qFormat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424</Characters>
  <Application>Microsoft Office Word</Application>
  <DocSecurity>0</DocSecurity>
  <Lines>3</Lines>
  <Paragraphs>1</Paragraphs>
  <ScaleCrop>false</ScaleCrop>
  <Company>Deloitte Touche Tohmatsu Services, Inc.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沈 体阳</cp:lastModifiedBy>
  <cp:revision>8</cp:revision>
  <dcterms:created xsi:type="dcterms:W3CDTF">2014-10-29T12:08:00Z</dcterms:created>
  <dcterms:modified xsi:type="dcterms:W3CDTF">2019-10-29T05:53:00Z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